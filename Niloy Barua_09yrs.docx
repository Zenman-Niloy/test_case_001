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line="57" w:lineRule="auto"/>
        <w:rPr>
          <w:sz w:val="24"/>
          <w:szCs w:val="24"/>
        </w:rPr>
      </w:pPr>
      <w:sdt>
        <w:sdtPr>
          <w:tag w:val="goog_rdk_1"/>
        </w:sdtPr>
        <w:sdtContent>
          <w:del w:author="Mamur Akter Ahmed" w:id="0" w:date="2025-03-16T07:39:26Z">
            <w:r w:rsidDel="00000000" w:rsidR="00000000" w:rsidRPr="00000000">
              <w:rPr>
                <w:sz w:val="24"/>
                <w:szCs w:val="24"/>
              </w:rPr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page">
                    <wp:posOffset>0</wp:posOffset>
                  </wp:positionH>
                  <wp:positionV relativeFrom="page">
                    <wp:posOffset>0</wp:posOffset>
                  </wp:positionV>
                  <wp:extent cx="2564765" cy="10058400"/>
                  <wp:effectExtent b="0" l="0" r="0" t="0"/>
                  <wp:wrapNone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1005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del>
        </w:sdtContent>
      </w:sdt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49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e1e9ee"/>
          <w:sz w:val="26"/>
          <w:szCs w:val="26"/>
          <w:rtl w:val="0"/>
        </w:rPr>
        <w:t xml:space="preserve">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9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6" w:lineRule="auto"/>
        <w:ind w:right="1000"/>
        <w:rPr>
          <w:rFonts w:ascii="Arimo" w:cs="Arimo" w:eastAsia="Arimo" w:hAnsi="Arimo"/>
          <w:color w:val="ffffff"/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ffffff"/>
          <w:sz w:val="20"/>
          <w:szCs w:val="20"/>
          <w:rtl w:val="0"/>
        </w:rPr>
        <w:t xml:space="preserve">D</w:t>
      </w:r>
      <w:sdt>
        <w:sdtPr>
          <w:tag w:val="goog_rdk_2"/>
        </w:sdtPr>
        <w:sdtContent>
          <w:ins w:author="Mamur Akter Ahmed" w:id="0" w:date="2025-03-16T07:39:26Z">
            <w:r w:rsidDel="00000000" w:rsidR="00000000" w:rsidRPr="00000000">
              <w:rPr>
                <w:rFonts w:ascii="Arimo" w:cs="Arimo" w:eastAsia="Arimo" w:hAnsi="Arimo"/>
                <w:color w:val="ffffff"/>
                <w:sz w:val="20"/>
                <w:szCs w:val="20"/>
              </w:rPr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page">
                    <wp:posOffset>-428624</wp:posOffset>
                  </wp:positionH>
                  <wp:positionV relativeFrom="page">
                    <wp:posOffset>923925</wp:posOffset>
                  </wp:positionV>
                  <wp:extent cx="2564765" cy="10058400"/>
                  <wp:effectExtent b="0" l="0" r="0" t="0"/>
                  <wp:wrapNone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1005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ins>
        </w:sdtContent>
      </w:sdt>
      <w:r w:rsidDel="00000000" w:rsidR="00000000" w:rsidRPr="00000000">
        <w:rPr>
          <w:rFonts w:ascii="Arimo" w:cs="Arimo" w:eastAsia="Arimo" w:hAnsi="Arimo"/>
          <w:color w:val="ffffff"/>
          <w:sz w:val="20"/>
          <w:szCs w:val="20"/>
          <w:rtl w:val="0"/>
        </w:rPr>
        <w:t xml:space="preserve">haka, Bangladesh 8801795381162 </w:t>
      </w:r>
      <w:hyperlink r:id="rId8">
        <w:r w:rsidDel="00000000" w:rsidR="00000000" w:rsidRPr="00000000">
          <w:rPr>
            <w:rFonts w:ascii="Arimo" w:cs="Arimo" w:eastAsia="Arimo" w:hAnsi="Arimo"/>
            <w:color w:val="ffffff"/>
            <w:sz w:val="20"/>
            <w:szCs w:val="20"/>
            <w:rtl w:val="0"/>
          </w:rPr>
          <w:t xml:space="preserve">rumy103040@gmail.com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18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99" w:lineRule="auto"/>
        <w:rPr>
          <w:rFonts w:ascii="Arimo" w:cs="Arimo" w:eastAsia="Arimo" w:hAnsi="Arimo"/>
          <w:color w:val="ffffff"/>
        </w:rPr>
      </w:pPr>
      <w:hyperlink r:id="rId9">
        <w:r w:rsidDel="00000000" w:rsidR="00000000" w:rsidRPr="00000000">
          <w:rPr>
            <w:rFonts w:ascii="Arimo" w:cs="Arimo" w:eastAsia="Arimo" w:hAnsi="Arimo"/>
            <w:color w:val="ffffff"/>
            <w:rtl w:val="0"/>
          </w:rPr>
          <w:t xml:space="preserve">www.linkedin.com/in/md-abdullah-al-rumy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5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49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e1e9ee"/>
          <w:sz w:val="26"/>
          <w:szCs w:val="26"/>
          <w:rtl w:val="0"/>
        </w:rPr>
        <w:t xml:space="preserve">Top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9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Software Testing &amp; Quality Assurance (QA)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Test Automation &amp; Scripting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Performance &amp; Security Testing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Bug Tracking &amp; Test Case Development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  <w:rtl w:val="0"/>
        </w:rPr>
        <w:t xml:space="preserve">Agile Methodologies &amp; CI/CD</w:t>
      </w:r>
    </w:p>
    <w:p w:rsidR="00000000" w:rsidDel="00000000" w:rsidP="00000000" w:rsidRDefault="00000000" w:rsidRPr="00000000" w14:paraId="0000000F">
      <w:pPr>
        <w:spacing w:line="20" w:lineRule="auto"/>
        <w:rPr>
          <w:sz w:val="20"/>
          <w:szCs w:val="20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677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52"/>
          <w:szCs w:val="52"/>
          <w:rtl w:val="0"/>
        </w:rPr>
        <w:t xml:space="preserve">Md Abdullah Al Rumy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98" w:lineRule="auto"/>
        <w:ind w:right="22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4"/>
          <w:szCs w:val="24"/>
          <w:rtl w:val="0"/>
        </w:rPr>
        <w:t xml:space="preserve">Passionate about Quality &amp; Security in Software | Senior Software Testing Engineer with 10 Years in QA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22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b1b1b1"/>
          <w:sz w:val="24"/>
          <w:szCs w:val="24"/>
          <w:rtl w:val="0"/>
        </w:rPr>
        <w:t xml:space="preserve">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5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29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32"/>
          <w:szCs w:val="32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6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57" w:lineRule="auto"/>
        <w:ind w:right="16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4"/>
          <w:szCs w:val="24"/>
          <w:rtl w:val="0"/>
        </w:rPr>
        <w:t xml:space="preserve">As a seasoned Software Testing Engineer with nearly a decade of experience in software quality assurance, I am passionate about delivering exceptional software products that meet the highest standards of reliability, performance, and security. My career journey has equipped me with a strong foundation in test planning, execution, automation, and debugging across various domains, with a particular focus on specific domains, like VPNs, mobile applications, web applications,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8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56" w:lineRule="auto"/>
        <w:ind w:right="10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3"/>
          <w:szCs w:val="23"/>
          <w:rtl w:val="0"/>
        </w:rPr>
        <w:t xml:space="preserve">Currently, I am a Senior Software Quality Assurance Engineer at SymlexVPN, where I lead quality initiatives to ensure our VPN solution provides seamless and secure connectivity for users worldwide. Working on a product as security-sensitive as a VPN has sharpened my expertise in performance and security testing, enabling me to catch potential issues before they impact our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8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56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4"/>
          <w:szCs w:val="24"/>
          <w:rtl w:val="0"/>
        </w:rPr>
        <w:t xml:space="preserve">I am committed to continuous learning and keeping up with the latest tools, methodologies, and best practices in software testing. In addition to my technical skills, I bring strong analytical abilities, attention to detail, and a collaborative spirit to every project, working closely with cross-functional teams to ensure we deliver reliable, user-friendly software on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9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52" w:lineRule="auto"/>
        <w:ind w:right="640"/>
        <w:jc w:val="both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4"/>
          <w:szCs w:val="24"/>
          <w:rtl w:val="0"/>
        </w:rPr>
        <w:t xml:space="preserve">With a passion for quality and a dedication to excellence, I am always ready to take on new challenges and contribute to the success of both my team and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3590" y="3777619"/>
                          <a:ext cx="46482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0808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29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32"/>
          <w:szCs w:val="32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61.9999999999999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2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4"/>
          <w:szCs w:val="24"/>
          <w:rtl w:val="0"/>
        </w:rPr>
        <w:t xml:space="preserve">Kolpolok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2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1"/>
          <w:szCs w:val="21"/>
          <w:rtl w:val="0"/>
        </w:rPr>
        <w:t xml:space="preserve">6 years 1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124.0000000000000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09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3"/>
          <w:szCs w:val="23"/>
          <w:rtl w:val="0"/>
        </w:rPr>
        <w:t xml:space="preserve">Senior Quality Assurance Engineer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4" w:lineRule="auto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1"/>
          <w:szCs w:val="21"/>
          <w:rtl w:val="0"/>
        </w:rPr>
        <w:t xml:space="preserve">July 2024 - Present (7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2" w:lineRule="auto"/>
        <w:ind w:left="3200" w:firstLine="0"/>
        <w:rPr>
          <w:sz w:val="20"/>
          <w:szCs w:val="20"/>
        </w:rPr>
        <w:sectPr>
          <w:pgSz w:h="15840" w:w="12240" w:orient="portrait"/>
          <w:pgMar w:bottom="0" w:top="750" w:left="440" w:right="560" w:header="0" w:footer="0"/>
          <w:pgNumType w:start="1"/>
          <w:cols w:equalWidth="0" w:num="2">
            <w:col w:space="720" w:w="5260"/>
            <w:col w:space="0" w:w="5260"/>
          </w:cols>
        </w:sectPr>
      </w:pPr>
      <w:r w:rsidDel="00000000" w:rsidR="00000000" w:rsidRPr="00000000">
        <w:rPr>
          <w:rFonts w:ascii="Arimo" w:cs="Arimo" w:eastAsia="Arimo" w:hAnsi="Arimo"/>
          <w:sz w:val="18"/>
          <w:szCs w:val="18"/>
          <w:rtl w:val="0"/>
        </w:rPr>
        <w:t xml:space="preserve">Page 1 of 2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2D">
      <w:pPr>
        <w:spacing w:line="28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b1b1b1"/>
          <w:sz w:val="21"/>
          <w:szCs w:val="2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564765" cy="1005840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005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mo" w:cs="Arimo" w:eastAsia="Arimo" w:hAnsi="Arimo"/>
          <w:color w:val="b1b1b1"/>
          <w:sz w:val="21"/>
          <w:szCs w:val="21"/>
          <w:rtl w:val="0"/>
        </w:rPr>
        <w:t xml:space="preserve">Dhaka, 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145.999999999999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1"/>
          <w:szCs w:val="21"/>
          <w:rtl w:val="0"/>
        </w:rPr>
        <w:t xml:space="preserve">I'm excited to share that I've been promoted to Senior SQA Engineer-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7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3331"/>
        </w:tabs>
        <w:spacing w:line="328" w:lineRule="auto"/>
        <w:ind w:left="3040" w:right="440" w:hanging="8.999999999999773"/>
        <w:rPr>
          <w:rFonts w:ascii="Arimo" w:cs="Arimo" w:eastAsia="Arimo" w:hAnsi="Arimo"/>
          <w:color w:val="191919"/>
          <w:sz w:val="21"/>
          <w:szCs w:val="21"/>
        </w:rPr>
      </w:pPr>
      <w:r w:rsidDel="00000000" w:rsidR="00000000" w:rsidRPr="00000000">
        <w:rPr>
          <w:rFonts w:ascii="Arimo" w:cs="Arimo" w:eastAsia="Arimo" w:hAnsi="Arimo"/>
          <w:color w:val="191919"/>
          <w:sz w:val="21"/>
          <w:szCs w:val="21"/>
          <w:rtl w:val="0"/>
        </w:rPr>
        <w:t xml:space="preserve">Grateful for the support and looking forward to new challenges and opportunities.</w:t>
      </w:r>
    </w:p>
    <w:p w:rsidR="00000000" w:rsidDel="00000000" w:rsidP="00000000" w:rsidRDefault="00000000" w:rsidRPr="00000000" w14:paraId="00000032">
      <w:pPr>
        <w:spacing w:line="3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09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3"/>
          <w:szCs w:val="23"/>
          <w:rtl w:val="0"/>
        </w:rPr>
        <w:t xml:space="preserve">Quality Assurance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8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1"/>
          <w:szCs w:val="21"/>
          <w:rtl w:val="0"/>
        </w:rPr>
        <w:t xml:space="preserve">January 2019 - August 2024 (5 years 8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b1b1b1"/>
          <w:sz w:val="21"/>
          <w:szCs w:val="21"/>
          <w:rtl w:val="0"/>
        </w:rPr>
        <w:t xml:space="preserve">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2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4"/>
          <w:szCs w:val="24"/>
          <w:rtl w:val="0"/>
        </w:rPr>
        <w:t xml:space="preserve">FactoryDox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09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3"/>
          <w:szCs w:val="23"/>
          <w:rtl w:val="0"/>
        </w:rPr>
        <w:t xml:space="preserve">Application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1"/>
          <w:szCs w:val="21"/>
          <w:rtl w:val="0"/>
        </w:rPr>
        <w:t xml:space="preserve">September 2017 - December 2018 (1 year 4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b1b1b1"/>
          <w:sz w:val="21"/>
          <w:szCs w:val="21"/>
          <w:rtl w:val="0"/>
        </w:rPr>
        <w:t xml:space="preserve">Banani, Dhaka, 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2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2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4"/>
          <w:szCs w:val="24"/>
          <w:rtl w:val="0"/>
        </w:rPr>
        <w:t xml:space="preserve">AutomateKode Limited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09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3"/>
          <w:szCs w:val="23"/>
          <w:rtl w:val="0"/>
        </w:rPr>
        <w:t xml:space="preserve">Junior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1"/>
          <w:szCs w:val="21"/>
          <w:rtl w:val="0"/>
        </w:rPr>
        <w:t xml:space="preserve">April 2016 - August 2017 (1 year 5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b1b1b1"/>
          <w:sz w:val="21"/>
          <w:szCs w:val="21"/>
          <w:rtl w:val="0"/>
        </w:rPr>
        <w:t xml:space="preserve">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393700</wp:posOffset>
                </wp:positionV>
                <wp:extent cx="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13273" y="3777619"/>
                          <a:ext cx="465455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80808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393700</wp:posOffset>
                </wp:positionV>
                <wp:extent cx="0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9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429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16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2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4"/>
          <w:szCs w:val="24"/>
          <w:rtl w:val="0"/>
        </w:rPr>
        <w:t xml:space="preserve">Rajshahi University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63.0000000000000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8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1"/>
          <w:szCs w:val="21"/>
          <w:rtl w:val="0"/>
        </w:rPr>
        <w:t xml:space="preserve">Bachelor's degree, Computer Science · (February 2011 - July 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5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2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4"/>
          <w:szCs w:val="24"/>
          <w:rtl w:val="0"/>
        </w:rPr>
        <w:t xml:space="preserve">Rangpur Govt.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63.0000000000000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8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1"/>
          <w:szCs w:val="21"/>
          <w:rtl w:val="0"/>
        </w:rPr>
        <w:t xml:space="preserve">Higher Secondary Certificate, Science · (February 2009 - December 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5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22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4"/>
          <w:szCs w:val="24"/>
          <w:rtl w:val="0"/>
        </w:rPr>
        <w:t xml:space="preserve">Rangpur Zilla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63.0000000000000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68" w:lineRule="auto"/>
        <w:ind w:left="3040" w:firstLine="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191919"/>
          <w:sz w:val="20"/>
          <w:szCs w:val="20"/>
          <w:rtl w:val="0"/>
        </w:rPr>
        <w:t xml:space="preserve">Secondary School Certificate, Science · (February 2002 - December 2008)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0" w:top="849" w:left="1440" w:right="8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1"/>
      <w:numFmt w:val="upperLetter"/>
      <w:lvlText w:val="%1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87C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www.linkedin.com/in/md-abdullah-al-rumy?jobid=1234&amp;lipi=urn%3Ali%3Apage%3Ad_jobs_easyapply_pdfgenresume%3B8idzc%2FAHS6OtVufT5nTiFw%3D%3D&amp;licu=urn%3Ali%3Acontrol%3Ad_jobs_easyapply_pdfgenresume-v02_profil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rumy10304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+vmyYxm5D0OZRVDsZHUSoASsHA==">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2025-01-07T19:14:00Z</dcterms:created>
  <dc:creator>Windows User</dc:creator>
</cp:coreProperties>
</file>